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C242AF" w14:textId="77777777" w:rsidR="00F7676C" w:rsidRDefault="00F7676C" w:rsidP="00F7676C">
      <w:pPr>
        <w:pStyle w:val="Textoindependiente"/>
        <w:spacing w:after="0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00AA7461">
        <w:rPr>
          <w:rStyle w:val="Ninguno"/>
          <w:rFonts w:ascii="Arial" w:hAnsi="Arial"/>
          <w:b/>
          <w:bCs/>
          <w:sz w:val="24"/>
          <w:szCs w:val="24"/>
        </w:rPr>
        <w:t>C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77777777" w:rsidR="00F7676C" w:rsidRDefault="00F7676C" w:rsidP="00875E4A"/>
        </w:tc>
        <w:tc>
          <w:tcPr>
            <w:tcW w:w="7615" w:type="dxa"/>
          </w:tcPr>
          <w:p w14:paraId="101BE450" w14:textId="3335752A" w:rsidR="00F7676C" w:rsidRDefault="0037340B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Bryan Andrés Tuñon Bermudez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77777777" w:rsidR="00F7676C" w:rsidRDefault="00F7676C" w:rsidP="00875E4A"/>
        </w:tc>
        <w:tc>
          <w:tcPr>
            <w:tcW w:w="7615" w:type="dxa"/>
          </w:tcPr>
          <w:p w14:paraId="79B297B3" w14:textId="083332AF" w:rsidR="00F7676C" w:rsidRDefault="0037340B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40B">
              <w:t>JOHN SEBASTIAN VEGA GONZÁLEZ</w:t>
            </w: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77777777" w:rsidR="00F7676C" w:rsidRDefault="00F7676C" w:rsidP="00875E4A"/>
        </w:tc>
        <w:tc>
          <w:tcPr>
            <w:tcW w:w="7615" w:type="dxa"/>
          </w:tcPr>
          <w:p w14:paraId="0122B573" w14:textId="0A503149" w:rsidR="00F7676C" w:rsidRDefault="006676EF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Pr="006676EF">
              <w:t xml:space="preserve">uan David Hernández </w:t>
            </w:r>
            <w:r>
              <w:t>S</w:t>
            </w:r>
            <w:r w:rsidRPr="006676EF">
              <w:t>errano</w:t>
            </w: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77777777" w:rsidR="00F7676C" w:rsidRDefault="00F7676C" w:rsidP="00875E4A"/>
        </w:tc>
        <w:tc>
          <w:tcPr>
            <w:tcW w:w="7615" w:type="dxa"/>
          </w:tcPr>
          <w:p w14:paraId="6A589208" w14:textId="6A805011" w:rsidR="00F7676C" w:rsidRDefault="0039325F" w:rsidP="003932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Pablo Posada 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734FF5" w14:paraId="70E94997" w14:textId="77777777" w:rsidTr="001D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164FA94E" w14:textId="2D7604AE" w:rsidR="00BE7F58" w:rsidRPr="00734FF5" w:rsidRDefault="002C1AA0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tenga la funcionalidad de registrar productos y recetas </w:t>
            </w:r>
          </w:p>
        </w:tc>
      </w:tr>
      <w:tr w:rsidR="00BE7F58" w:rsidRPr="00734FF5" w14:paraId="1157F30A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43939F6D" w14:textId="049EB975" w:rsidR="00BE7F58" w:rsidRPr="00734FF5" w:rsidRDefault="002C1AA0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buscar y mostrar una lista de los productos agregados y de las recetas agregadas</w:t>
            </w:r>
          </w:p>
        </w:tc>
      </w:tr>
      <w:tr w:rsidR="00BE7F58" w:rsidRPr="00734FF5" w14:paraId="0EFEF97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</w:tcPr>
          <w:p w14:paraId="65A1E5EF" w14:textId="539A80FF" w:rsidR="00BE7F58" w:rsidRPr="00734FF5" w:rsidRDefault="002C1AA0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eliminar productos y recetas</w:t>
            </w:r>
          </w:p>
        </w:tc>
      </w:tr>
      <w:tr w:rsidR="00BE7F58" w:rsidRPr="00734FF5" w14:paraId="6287069F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</w:tcPr>
          <w:p w14:paraId="6B6A27D5" w14:textId="215FDC87" w:rsidR="00BE7F58" w:rsidRPr="00734FF5" w:rsidRDefault="002C1AA0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restar la cantidad de productos en base a las recetas vendidos</w:t>
            </w:r>
          </w:p>
        </w:tc>
      </w:tr>
      <w:tr w:rsidR="00BE7F58" w:rsidRPr="00734FF5" w14:paraId="03522D4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</w:tcPr>
          <w:p w14:paraId="6F2BEDE4" w14:textId="18645893" w:rsidR="00BE7F58" w:rsidRPr="00734FF5" w:rsidRDefault="002C1AA0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registrar las recetas que se venden</w:t>
            </w:r>
          </w:p>
        </w:tc>
      </w:tr>
      <w:tr w:rsidR="00BC1FA6" w:rsidRPr="00734FF5" w14:paraId="222E130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29EDFF9" w14:textId="77777777" w:rsidR="00BC1FA6" w:rsidRPr="00734FF5" w:rsidRDefault="00BC1FA6" w:rsidP="00BC1FA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</w:tcPr>
          <w:p w14:paraId="24030045" w14:textId="2C344CB4" w:rsidR="00BC1FA6" w:rsidRPr="00734FF5" w:rsidRDefault="00BC1FA6" w:rsidP="00BC1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sea capaz de agregar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mas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cantidades a los productos registrados</w:t>
            </w:r>
          </w:p>
        </w:tc>
      </w:tr>
      <w:tr w:rsidR="00BC1FA6" w:rsidRPr="00734FF5" w14:paraId="25AE765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C9BEB8C" w14:textId="77777777" w:rsidR="00BC1FA6" w:rsidRPr="00734FF5" w:rsidRDefault="00BC1FA6" w:rsidP="00BC1FA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</w:tcPr>
          <w:p w14:paraId="64A8400F" w14:textId="79B996B3" w:rsidR="00BC1FA6" w:rsidRPr="00734FF5" w:rsidRDefault="00BC1FA6" w:rsidP="00BC1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de un aviso de los productos que se estén </w:t>
            </w:r>
            <w:r w:rsidR="0039325F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agotando</w:t>
            </w:r>
          </w:p>
        </w:tc>
      </w:tr>
      <w:tr w:rsidR="00BC1FA6" w:rsidRPr="00734FF5" w14:paraId="57FE58B8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FF8B61" w14:textId="77777777" w:rsidR="00BC1FA6" w:rsidRPr="00734FF5" w:rsidRDefault="00BC1FA6" w:rsidP="00BC1FA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</w:tcPr>
          <w:p w14:paraId="5692C78D" w14:textId="3CFC2856" w:rsidR="00BC1FA6" w:rsidRPr="00734FF5" w:rsidRDefault="006676EF" w:rsidP="00BC1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tenga una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GUi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intuitiva y fácil de usar</w:t>
            </w:r>
          </w:p>
        </w:tc>
      </w:tr>
      <w:tr w:rsidR="00BC1FA6" w:rsidRPr="00734FF5" w14:paraId="694B1C66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39E6548" w14:textId="77777777" w:rsidR="00BC1FA6" w:rsidRPr="00734FF5" w:rsidRDefault="00BC1FA6" w:rsidP="00BC1FA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7EA05E35" w14:textId="77777777" w:rsidR="00BC1FA6" w:rsidRPr="00734FF5" w:rsidRDefault="00BC1FA6" w:rsidP="00BC1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C1FA6" w:rsidRPr="00734FF5" w14:paraId="285A3029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18D6CB8" w14:textId="77777777" w:rsidR="00BC1FA6" w:rsidRPr="00734FF5" w:rsidRDefault="00BC1FA6" w:rsidP="00BC1FA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29908565" w14:textId="77777777" w:rsidR="00BC1FA6" w:rsidRPr="00734FF5" w:rsidRDefault="00BC1FA6" w:rsidP="00BC1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6F66A47" w14:textId="77777777" w:rsidR="00BE7F58" w:rsidRDefault="00BE7F58" w:rsidP="00BE7F58">
      <w:pPr>
        <w:jc w:val="both"/>
        <w:rPr>
          <w:ins w:id="0" w:author="Coordinador Permanencia Programa Ingeniería de Sistemas" w:date="2019-05-31T03:08:00Z"/>
        </w:rPr>
      </w:pPr>
    </w:p>
    <w:p w14:paraId="096F4F40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p w14:paraId="2C25278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86938F6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67BAF893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DF1CFC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A8BFA88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7170754" w14:textId="77777777" w:rsidR="00BE7F58" w:rsidRPr="00324541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980E5C7" w14:textId="77777777" w:rsidR="00BE7F58" w:rsidRDefault="00BE7F58" w:rsidP="00BE7F58">
      <w:pPr>
        <w:jc w:val="both"/>
        <w:rPr>
          <w:ins w:id="1" w:author="Coordinador Permanencia Programa Ingeniería de Sistemas" w:date="2019-05-31T03:08:00Z"/>
        </w:rPr>
      </w:pPr>
    </w:p>
    <w:p w14:paraId="20FBC8FA" w14:textId="77777777" w:rsidR="00CB1D12" w:rsidRDefault="00CB1D12" w:rsidP="00CB1D12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ADA4" w14:textId="77777777" w:rsidR="008B37E9" w:rsidRDefault="008B37E9">
      <w:r>
        <w:separator/>
      </w:r>
    </w:p>
  </w:endnote>
  <w:endnote w:type="continuationSeparator" w:id="0">
    <w:p w14:paraId="161F52C7" w14:textId="77777777" w:rsidR="008B37E9" w:rsidRDefault="008B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EF6539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 strokecolor="#c00000" strokeweight="1.5pt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B67F1" w14:textId="77777777" w:rsidR="008B37E9" w:rsidRDefault="008B37E9">
      <w:r>
        <w:separator/>
      </w:r>
    </w:p>
  </w:footnote>
  <w:footnote w:type="continuationSeparator" w:id="0">
    <w:p w14:paraId="06E4A420" w14:textId="77777777" w:rsidR="008B37E9" w:rsidRDefault="008B3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77777777" w:rsidR="005C2EFE" w:rsidRPr="005C2EFE" w:rsidRDefault="005C2EFE" w:rsidP="005C2EFE">
    <w:pPr>
      <w:spacing w:line="267" w:lineRule="exact"/>
      <w:ind w:right="18"/>
      <w:jc w:val="right"/>
      <w:rPr>
        <w:rFonts w:ascii="Calibri" w:hAnsi="Calibri"/>
        <w:b/>
        <w:i/>
        <w:color w:val="384D81"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I</w:t>
    </w:r>
    <w:r w:rsidR="00D73860">
      <w:rPr>
        <w:rFonts w:ascii="Calibri" w:hAnsi="Calibri"/>
        <w:b/>
        <w:i/>
        <w:color w:val="384D81"/>
        <w:sz w:val="22"/>
        <w:szCs w:val="22"/>
      </w:rPr>
      <w:t>I</w:t>
    </w:r>
    <w:r w:rsidRPr="005C2EFE">
      <w:rPr>
        <w:rFonts w:ascii="Calibri" w:hAnsi="Calibri"/>
        <w:b/>
        <w:i/>
        <w:color w:val="384D81"/>
        <w:sz w:val="22"/>
        <w:szCs w:val="22"/>
      </w:rPr>
      <w:t xml:space="preserve">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004C8A" id="Conector recto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A0AD74" id="Conector recto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1pt" to="470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 strokecolor="#c00000" strokeweight=".5pt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37517">
    <w:abstractNumId w:val="1"/>
  </w:num>
  <w:num w:numId="2" w16cid:durableId="19968326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72344"/>
    <w:rsid w:val="000A209B"/>
    <w:rsid w:val="000F5DEB"/>
    <w:rsid w:val="00123D8B"/>
    <w:rsid w:val="001301A9"/>
    <w:rsid w:val="001530DD"/>
    <w:rsid w:val="00194FBA"/>
    <w:rsid w:val="001A608E"/>
    <w:rsid w:val="001B7574"/>
    <w:rsid w:val="001D0F36"/>
    <w:rsid w:val="001D6DEA"/>
    <w:rsid w:val="001D7B11"/>
    <w:rsid w:val="001E30C6"/>
    <w:rsid w:val="001F7EB0"/>
    <w:rsid w:val="00202BD8"/>
    <w:rsid w:val="002033E2"/>
    <w:rsid w:val="0024080E"/>
    <w:rsid w:val="002446D8"/>
    <w:rsid w:val="0024559A"/>
    <w:rsid w:val="002571AD"/>
    <w:rsid w:val="00275186"/>
    <w:rsid w:val="00280CEC"/>
    <w:rsid w:val="00291022"/>
    <w:rsid w:val="00292A2F"/>
    <w:rsid w:val="002C1AA0"/>
    <w:rsid w:val="002C5249"/>
    <w:rsid w:val="003479EA"/>
    <w:rsid w:val="00354792"/>
    <w:rsid w:val="00370B11"/>
    <w:rsid w:val="0037340B"/>
    <w:rsid w:val="00374AC9"/>
    <w:rsid w:val="003752FE"/>
    <w:rsid w:val="00375453"/>
    <w:rsid w:val="0039325F"/>
    <w:rsid w:val="003C08AA"/>
    <w:rsid w:val="003E78BA"/>
    <w:rsid w:val="004167DD"/>
    <w:rsid w:val="00430198"/>
    <w:rsid w:val="004353C7"/>
    <w:rsid w:val="0043656E"/>
    <w:rsid w:val="00457C44"/>
    <w:rsid w:val="004711AF"/>
    <w:rsid w:val="004767B4"/>
    <w:rsid w:val="00493DBB"/>
    <w:rsid w:val="004B5D52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6EF"/>
    <w:rsid w:val="00667C2D"/>
    <w:rsid w:val="00682F83"/>
    <w:rsid w:val="00693F1C"/>
    <w:rsid w:val="006E38BA"/>
    <w:rsid w:val="00716718"/>
    <w:rsid w:val="00721424"/>
    <w:rsid w:val="007402AF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26F3E"/>
    <w:rsid w:val="008309BE"/>
    <w:rsid w:val="00842DBA"/>
    <w:rsid w:val="00877E30"/>
    <w:rsid w:val="008B37E9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729BD"/>
    <w:rsid w:val="00A746CF"/>
    <w:rsid w:val="00A84A00"/>
    <w:rsid w:val="00AA3393"/>
    <w:rsid w:val="00AA5EF4"/>
    <w:rsid w:val="00AA7461"/>
    <w:rsid w:val="00AD20A4"/>
    <w:rsid w:val="00AF4A90"/>
    <w:rsid w:val="00B06D7C"/>
    <w:rsid w:val="00B162BC"/>
    <w:rsid w:val="00B61137"/>
    <w:rsid w:val="00B85C98"/>
    <w:rsid w:val="00B97D12"/>
    <w:rsid w:val="00BA39CD"/>
    <w:rsid w:val="00BC1FA6"/>
    <w:rsid w:val="00BE5154"/>
    <w:rsid w:val="00BE7F58"/>
    <w:rsid w:val="00C27D9D"/>
    <w:rsid w:val="00C3741B"/>
    <w:rsid w:val="00C4556C"/>
    <w:rsid w:val="00C610F2"/>
    <w:rsid w:val="00C670BD"/>
    <w:rsid w:val="00C95B79"/>
    <w:rsid w:val="00CB1D12"/>
    <w:rsid w:val="00CC75D3"/>
    <w:rsid w:val="00CE2152"/>
    <w:rsid w:val="00CE6A48"/>
    <w:rsid w:val="00CF4F7B"/>
    <w:rsid w:val="00CF648E"/>
    <w:rsid w:val="00D01388"/>
    <w:rsid w:val="00D20AA5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089C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3535F2"/>
    <w:rsid w:val="003E78BA"/>
    <w:rsid w:val="004A13C5"/>
    <w:rsid w:val="004B5D52"/>
    <w:rsid w:val="005571DD"/>
    <w:rsid w:val="00587255"/>
    <w:rsid w:val="005F280B"/>
    <w:rsid w:val="00604766"/>
    <w:rsid w:val="00640771"/>
    <w:rsid w:val="0064359C"/>
    <w:rsid w:val="00690BE3"/>
    <w:rsid w:val="006E1C87"/>
    <w:rsid w:val="00710E88"/>
    <w:rsid w:val="00745A06"/>
    <w:rsid w:val="00775E81"/>
    <w:rsid w:val="007E5008"/>
    <w:rsid w:val="00826F3E"/>
    <w:rsid w:val="0094201F"/>
    <w:rsid w:val="009A0CA0"/>
    <w:rsid w:val="00A37460"/>
    <w:rsid w:val="00AF0050"/>
    <w:rsid w:val="00C4751D"/>
    <w:rsid w:val="00C71183"/>
    <w:rsid w:val="00C95B79"/>
    <w:rsid w:val="00D20AA5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bryan tuñon bermudez</cp:lastModifiedBy>
  <cp:revision>14</cp:revision>
  <cp:lastPrinted>2018-03-20T01:16:00Z</cp:lastPrinted>
  <dcterms:created xsi:type="dcterms:W3CDTF">2019-09-24T16:02:00Z</dcterms:created>
  <dcterms:modified xsi:type="dcterms:W3CDTF">2025-05-15T12:33:00Z</dcterms:modified>
</cp:coreProperties>
</file>